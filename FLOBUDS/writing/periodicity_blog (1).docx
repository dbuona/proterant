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7E29" w14:textId="43181518" w:rsidR="00FC0EAE" w:rsidRDefault="00FC0EAE">
      <w:pPr>
        <w:rPr>
          <w:ins w:id="0" w:author="Daniel Buonaiuto" w:date="2023-05-17T13:50:00Z"/>
        </w:rPr>
      </w:pPr>
      <w:ins w:id="1" w:author="Daniel Buonaiuto" w:date="2023-05-17T13:50:00Z">
        <w:r>
          <w:t>Dan Buonaiuto</w:t>
        </w:r>
      </w:ins>
      <w:ins w:id="2" w:author="Daniel Buonaiuto" w:date="2023-05-17T13:56:00Z">
        <w:r>
          <w:t>;</w:t>
        </w:r>
      </w:ins>
      <w:ins w:id="3" w:author="Daniel Buonaiuto" w:date="2023-05-17T14:00:00Z">
        <w:r w:rsidR="00017162">
          <w:t xml:space="preserve"> </w:t>
        </w:r>
      </w:ins>
      <w:ins w:id="4" w:author="Daniel Buonaiuto" w:date="2023-05-17T14:04:00Z">
        <w:r w:rsidR="00017162">
          <w:t>Understanding the effects of t</w:t>
        </w:r>
      </w:ins>
      <w:ins w:id="5" w:author="Daniel Buonaiuto" w:date="2023-05-17T14:01:00Z">
        <w:r w:rsidR="00017162">
          <w:t xml:space="preserve">emperature and </w:t>
        </w:r>
      </w:ins>
      <w:ins w:id="6" w:author="Daniel Buonaiuto" w:date="2023-05-17T14:02:00Z">
        <w:r w:rsidR="00017162">
          <w:t>l</w:t>
        </w:r>
      </w:ins>
      <w:ins w:id="7" w:author="Daniel Buonaiuto" w:date="2023-05-17T14:01:00Z">
        <w:r w:rsidR="00017162">
          <w:t>ight in</w:t>
        </w:r>
      </w:ins>
      <w:ins w:id="8" w:author="Daniel Buonaiuto" w:date="2023-05-17T14:02:00Z">
        <w:r w:rsidR="00017162">
          <w:t xml:space="preserve"> ecological experiments; the delicate balance between </w:t>
        </w:r>
      </w:ins>
      <w:ins w:id="9" w:author="Daniel Buonaiuto" w:date="2023-05-17T14:04:00Z">
        <w:r w:rsidR="00017162">
          <w:t>complexity and inference</w:t>
        </w:r>
      </w:ins>
    </w:p>
    <w:p w14:paraId="5A18FE32" w14:textId="77777777" w:rsidR="00FC0EAE" w:rsidRDefault="00FC0EAE">
      <w:pPr>
        <w:rPr>
          <w:ins w:id="10" w:author="Daniel Buonaiuto" w:date="2023-05-17T13:50:00Z"/>
        </w:rPr>
      </w:pPr>
    </w:p>
    <w:p w14:paraId="60457496" w14:textId="61782B10" w:rsidR="001E00AC" w:rsidRDefault="001E00AC">
      <w:r>
        <w:t>Dr. Dan Buonaiuto--- currently a postdoc in the Department of Environmental Conservation at The University of Massachusetts-Amherst, USA--- discusses his recent</w:t>
      </w:r>
      <w:r w:rsidR="00DB711E" w:rsidRPr="00DB711E">
        <w:rPr>
          <w:i/>
          <w:iCs/>
        </w:rPr>
        <w:t xml:space="preserve"> Commentary </w:t>
      </w:r>
      <w:r>
        <w:t>“</w:t>
      </w:r>
      <w:r w:rsidRPr="001E00AC">
        <w:t>Experimental designs for testing the interactive effects of temperature and light in ecology: the problem of periodicity</w:t>
      </w:r>
      <w:r>
        <w:t>”.</w:t>
      </w:r>
    </w:p>
    <w:p w14:paraId="22B4F6F6" w14:textId="227FFD49" w:rsidR="001E00AC" w:rsidRPr="00992A99" w:rsidRDefault="001E00AC">
      <w:pPr>
        <w:rPr>
          <w:b/>
          <w:bCs/>
        </w:rPr>
      </w:pPr>
      <w:r w:rsidRPr="00992A99">
        <w:rPr>
          <w:b/>
          <w:bCs/>
        </w:rPr>
        <w:t>About the Paper:</w:t>
      </w:r>
    </w:p>
    <w:p w14:paraId="42C3537B" w14:textId="6B0C16A6" w:rsidR="00396C77" w:rsidRDefault="001E00AC">
      <w:r>
        <w:t>Experiments in growth chambers</w:t>
      </w:r>
      <w:r w:rsidR="007430D3">
        <w:t xml:space="preserve"> </w:t>
      </w:r>
      <w:r>
        <w:t xml:space="preserve">are powerful tools </w:t>
      </w:r>
      <w:r w:rsidR="00396C77">
        <w:t>for assessing organisms’ responses to</w:t>
      </w:r>
      <w:ins w:id="11" w:author="Daniel Buonaiuto" w:date="2023-05-17T13:16:00Z">
        <w:r w:rsidR="0016082C">
          <w:t xml:space="preserve"> the environment.</w:t>
        </w:r>
      </w:ins>
      <w:del w:id="12" w:author="Daniel Buonaiuto" w:date="2023-05-17T13:16:00Z">
        <w:r w:rsidR="00396C77" w:rsidDel="0016082C">
          <w:delText xml:space="preserve"> </w:delText>
        </w:r>
        <w:commentRangeStart w:id="13"/>
        <w:r w:rsidR="00396C77" w:rsidDel="0016082C">
          <w:delText>contemporary environmental variation or predicted environmental change</w:delText>
        </w:r>
        <w:commentRangeEnd w:id="13"/>
        <w:r w:rsidR="00EC2FD8" w:rsidDel="0016082C">
          <w:rPr>
            <w:rStyle w:val="CommentReference"/>
          </w:rPr>
          <w:commentReference w:id="13"/>
        </w:r>
        <w:r w:rsidR="00396C77" w:rsidDel="0016082C">
          <w:delText>.</w:delText>
        </w:r>
      </w:del>
      <w:r w:rsidR="00396C77">
        <w:t xml:space="preserve">  </w:t>
      </w:r>
      <w:ins w:id="14" w:author="Daniel Buonaiuto" w:date="2023-05-17T13:19:00Z">
        <w:r w:rsidR="0016082C">
          <w:t>They can critically allow researche</w:t>
        </w:r>
        <w:r w:rsidR="0016082C">
          <w:t>r</w:t>
        </w:r>
        <w:r w:rsidR="0016082C">
          <w:t>s to isolate</w:t>
        </w:r>
      </w:ins>
      <w:ins w:id="15" w:author="Daniel Buonaiuto" w:date="2023-05-17T13:23:00Z">
        <w:r w:rsidR="0016082C">
          <w:t xml:space="preserve"> the</w:t>
        </w:r>
      </w:ins>
      <w:ins w:id="16" w:author="Daniel Buonaiuto" w:date="2023-05-17T13:19:00Z">
        <w:r w:rsidR="0016082C">
          <w:t xml:space="preserve"> effects</w:t>
        </w:r>
      </w:ins>
      <w:ins w:id="17" w:author="Daniel Buonaiuto" w:date="2023-05-17T13:23:00Z">
        <w:r w:rsidR="0016082C">
          <w:t xml:space="preserve"> of environmental varia</w:t>
        </w:r>
      </w:ins>
      <w:ins w:id="18" w:author="Daniel Buonaiuto" w:date="2023-05-17T13:24:00Z">
        <w:r w:rsidR="0016082C">
          <w:t>bles that usually co-vary in the field</w:t>
        </w:r>
      </w:ins>
      <w:ins w:id="19" w:author="Daniel Buonaiuto" w:date="2023-05-17T13:19:00Z">
        <w:r w:rsidR="0016082C">
          <w:t>; to figure ou</w:t>
        </w:r>
      </w:ins>
      <w:ins w:id="20" w:author="Daniel Buonaiuto" w:date="2023-05-17T13:22:00Z">
        <w:r w:rsidR="0016082C">
          <w:t>t---</w:t>
        </w:r>
      </w:ins>
      <w:ins w:id="21" w:author="Daniel Buonaiuto" w:date="2023-05-17T13:19:00Z">
        <w:r w:rsidR="0016082C">
          <w:t>for example</w:t>
        </w:r>
      </w:ins>
      <w:ins w:id="22" w:author="Daniel Buonaiuto" w:date="2023-05-17T13:22:00Z">
        <w:r w:rsidR="0016082C">
          <w:t>---</w:t>
        </w:r>
      </w:ins>
      <w:ins w:id="23" w:author="Daniel Buonaiuto" w:date="2023-05-17T13:19:00Z">
        <w:r w:rsidR="0016082C">
          <w:t xml:space="preserve"> </w:t>
        </w:r>
      </w:ins>
      <w:ins w:id="24" w:author="Daniel Buonaiuto" w:date="2023-05-17T13:25:00Z">
        <w:r w:rsidR="0016082C">
          <w:t xml:space="preserve">the relative </w:t>
        </w:r>
      </w:ins>
      <w:ins w:id="25" w:author="Daniel Buonaiuto" w:date="2023-05-17T13:43:00Z">
        <w:r w:rsidR="00563001">
          <w:t>influence</w:t>
        </w:r>
      </w:ins>
      <w:ins w:id="26" w:author="Daniel Buonaiuto" w:date="2023-05-17T13:30:00Z">
        <w:r w:rsidR="007C0BFE">
          <w:t xml:space="preserve"> of </w:t>
        </w:r>
      </w:ins>
      <w:ins w:id="27" w:author="Daniel Buonaiuto" w:date="2023-05-17T13:31:00Z">
        <w:r w:rsidR="007C0BFE">
          <w:t>warming temperatures and increasing daylength on spring growth</w:t>
        </w:r>
      </w:ins>
      <w:ins w:id="28" w:author="Daniel Buonaiuto" w:date="2023-05-17T13:19:00Z">
        <w:r w:rsidR="0016082C">
          <w:t>. To do this, these experiments</w:t>
        </w:r>
      </w:ins>
      <w:ins w:id="29" w:author="Daniel Buonaiuto" w:date="2023-05-17T13:32:00Z">
        <w:r w:rsidR="007C0BFE">
          <w:t xml:space="preserve"> aim to</w:t>
        </w:r>
      </w:ins>
      <w:ins w:id="30" w:author="Daniel Buonaiuto" w:date="2023-05-17T13:19:00Z">
        <w:r w:rsidR="0016082C">
          <w:t xml:space="preserve"> simplify the environment in useful ways.  </w:t>
        </w:r>
      </w:ins>
      <w:commentRangeStart w:id="31"/>
      <w:del w:id="32" w:author="Daniel Buonaiuto" w:date="2023-05-17T13:19:00Z">
        <w:r w:rsidR="00396C77" w:rsidDel="0016082C">
          <w:delText>These</w:delText>
        </w:r>
        <w:commentRangeEnd w:id="31"/>
        <w:r w:rsidR="005F53C1" w:rsidDel="0016082C">
          <w:rPr>
            <w:rStyle w:val="CommentReference"/>
          </w:rPr>
          <w:commentReference w:id="31"/>
        </w:r>
        <w:r w:rsidR="00396C77" w:rsidDel="0016082C">
          <w:delText xml:space="preserve"> experiments </w:delText>
        </w:r>
        <w:r w:rsidR="00AE7CD9" w:rsidDel="0016082C">
          <w:delText xml:space="preserve">are supposed to be </w:delText>
        </w:r>
        <w:r w:rsidR="00396C77" w:rsidDel="0016082C">
          <w:delText xml:space="preserve">simplifications of ecological systems that allow researchers to isolate the effects of </w:delText>
        </w:r>
        <w:commentRangeStart w:id="33"/>
        <w:r w:rsidR="00396C77" w:rsidDel="0016082C">
          <w:delText>specific environmental variables on patterns or processes of interest</w:delText>
        </w:r>
        <w:commentRangeEnd w:id="33"/>
        <w:r w:rsidR="005F53C1" w:rsidDel="0016082C">
          <w:rPr>
            <w:rStyle w:val="CommentReference"/>
          </w:rPr>
          <w:commentReference w:id="33"/>
        </w:r>
        <w:r w:rsidR="00396C77" w:rsidDel="0016082C">
          <w:delText xml:space="preserve">. </w:delText>
        </w:r>
      </w:del>
      <w:r w:rsidR="00396C77">
        <w:t xml:space="preserve">However, when surveying the literature to prepare for my own growth chamber experiments </w:t>
      </w:r>
      <w:del w:id="34" w:author="Microsoft Office User" w:date="2023-05-17T15:27:00Z">
        <w:r w:rsidR="00396C77" w:rsidDel="005F53C1">
          <w:delText>on the influence environmental cues on the timing of spring flowering and leafout</w:delText>
        </w:r>
        <w:r w:rsidR="00FF2A4B" w:rsidDel="005F53C1">
          <w:delText xml:space="preserve"> (phenology)</w:delText>
        </w:r>
        <w:r w:rsidR="00396C77" w:rsidDel="005F53C1">
          <w:delText xml:space="preserve"> in trees and shrubs </w:delText>
        </w:r>
      </w:del>
      <w:r w:rsidR="00396C77">
        <w:t>during my PhD, I quickly learned these experiments are anything but simple.</w:t>
      </w:r>
    </w:p>
    <w:p w14:paraId="3D454BF5" w14:textId="22E65AF7" w:rsidR="00FF2A4B" w:rsidRDefault="00AE7CD9">
      <w:r>
        <w:t>R</w:t>
      </w:r>
      <w:r w:rsidR="00396C77">
        <w:t>esearcher</w:t>
      </w:r>
      <w:r>
        <w:t>s</w:t>
      </w:r>
      <w:r w:rsidR="00396C77">
        <w:t xml:space="preserve"> </w:t>
      </w:r>
      <w:del w:id="35" w:author="Microsoft Office User" w:date="2023-05-17T15:28:00Z">
        <w:r w:rsidR="00396C77" w:rsidDel="005F53C1">
          <w:delText xml:space="preserve">using growth chambers </w:delText>
        </w:r>
      </w:del>
      <w:r w:rsidR="00396C77">
        <w:t xml:space="preserve">must walk a fine line </w:t>
      </w:r>
      <w:ins w:id="36" w:author="Microsoft Office User" w:date="2023-05-17T15:28:00Z">
        <w:r w:rsidR="005F53C1">
          <w:t xml:space="preserve">when designing these experiments. </w:t>
        </w:r>
      </w:ins>
      <w:del w:id="37" w:author="Microsoft Office User" w:date="2023-05-17T15:28:00Z">
        <w:r w:rsidR="00396C77" w:rsidDel="005F53C1">
          <w:delText xml:space="preserve">between </w:delText>
        </w:r>
      </w:del>
      <w:ins w:id="38" w:author="Microsoft Office User" w:date="2023-05-17T15:28:00Z">
        <w:r w:rsidR="005F53C1">
          <w:t xml:space="preserve">They at once need to </w:t>
        </w:r>
      </w:ins>
      <w:r w:rsidR="00396C77">
        <w:t>simplif</w:t>
      </w:r>
      <w:ins w:id="39" w:author="Microsoft Office User" w:date="2023-05-17T15:28:00Z">
        <w:r w:rsidR="005F53C1">
          <w:t>y</w:t>
        </w:r>
      </w:ins>
      <w:del w:id="40" w:author="Microsoft Office User" w:date="2023-05-17T15:28:00Z">
        <w:r w:rsidR="00396C77" w:rsidDel="005F53C1">
          <w:delText>ying</w:delText>
        </w:r>
      </w:del>
      <w:r w:rsidR="00396C77">
        <w:t xml:space="preserve"> the environment enough to make clear inference about the mechanisms driving observed responses</w:t>
      </w:r>
      <w:del w:id="41" w:author="Microsoft Office User" w:date="2023-05-17T15:28:00Z">
        <w:r w:rsidR="00866671" w:rsidDel="005F53C1">
          <w:delText>,</w:delText>
        </w:r>
      </w:del>
      <w:r w:rsidR="00396C77">
        <w:t xml:space="preserve"> </w:t>
      </w:r>
      <w:del w:id="42" w:author="Microsoft Office User" w:date="2023-05-17T15:28:00Z">
        <w:r w:rsidDel="005F53C1">
          <w:delText>while</w:delText>
        </w:r>
        <w:r w:rsidR="00396C77" w:rsidDel="005F53C1">
          <w:delText xml:space="preserve"> </w:delText>
        </w:r>
      </w:del>
      <w:ins w:id="43" w:author="Microsoft Office User" w:date="2023-05-17T15:28:00Z">
        <w:r w:rsidR="005F53C1">
          <w:t xml:space="preserve">and </w:t>
        </w:r>
      </w:ins>
      <w:r w:rsidR="00396C77">
        <w:t>maintain</w:t>
      </w:r>
      <w:del w:id="44" w:author="Microsoft Office User" w:date="2023-05-17T15:28:00Z">
        <w:r w:rsidR="00396C77" w:rsidDel="005F53C1">
          <w:delText>ing</w:delText>
        </w:r>
      </w:del>
      <w:r w:rsidR="00396C77">
        <w:t xml:space="preserve"> enough</w:t>
      </w:r>
      <w:r w:rsidR="00451B01">
        <w:t xml:space="preserve"> </w:t>
      </w:r>
      <w:r w:rsidR="00396C77">
        <w:t xml:space="preserve">complexity </w:t>
      </w:r>
      <w:r w:rsidR="003233D9">
        <w:t>in</w:t>
      </w:r>
      <w:r w:rsidR="00396C77">
        <w:t xml:space="preserve"> their experiment</w:t>
      </w:r>
      <w:r w:rsidR="003233D9">
        <w:t xml:space="preserve"> so that it</w:t>
      </w:r>
      <w:r w:rsidR="00396C77">
        <w:t xml:space="preserve"> can roughly match the environment</w:t>
      </w:r>
      <w:r>
        <w:t xml:space="preserve"> that</w:t>
      </w:r>
      <w:r w:rsidR="00396C77">
        <w:t xml:space="preserve"> their study organisms would face in nature.</w:t>
      </w:r>
    </w:p>
    <w:p w14:paraId="2E09F623" w14:textId="285B5A80" w:rsidR="007C0BFE" w:rsidRDefault="007C0BFE">
      <w:ins w:id="45" w:author="Daniel Buonaiuto" w:date="2023-05-17T13:26:00Z">
        <w:r>
          <w:t>For my PhD experiment, I was interested in shifts in phenology of trees and shrubs due to temperature and photoperiod. I</w:t>
        </w:r>
      </w:ins>
      <w:ins w:id="46" w:author="Daniel Buonaiuto" w:date="2023-05-17T13:28:00Z">
        <w:r>
          <w:t xml:space="preserve"> prepared to</w:t>
        </w:r>
      </w:ins>
      <w:ins w:id="47" w:author="Daniel Buonaiuto" w:date="2023-05-17T13:26:00Z">
        <w:r>
          <w:t xml:space="preserve"> d</w:t>
        </w:r>
      </w:ins>
      <w:ins w:id="48" w:author="Daniel Buonaiuto" w:date="2023-05-17T13:28:00Z">
        <w:r>
          <w:t>o</w:t>
        </w:r>
      </w:ins>
      <w:ins w:id="49" w:author="Daniel Buonaiuto" w:date="2023-05-17T13:26:00Z">
        <w:r>
          <w:t xml:space="preserve"> what my lab – and many others</w:t>
        </w:r>
      </w:ins>
      <w:ins w:id="50" w:author="Daniel Buonaiuto" w:date="2023-05-17T13:29:00Z">
        <w:r>
          <w:t>---</w:t>
        </w:r>
      </w:ins>
      <w:ins w:id="51" w:author="Daniel Buonaiuto" w:date="2023-05-17T13:26:00Z">
        <w:r>
          <w:t>have done previously</w:t>
        </w:r>
      </w:ins>
      <w:ins w:id="52" w:author="Daniel Buonaiuto" w:date="2023-05-17T13:29:00Z">
        <w:r>
          <w:t>;</w:t>
        </w:r>
      </w:ins>
      <w:ins w:id="53" w:author="Daniel Buonaiuto" w:date="2023-05-17T13:27:00Z">
        <w:r>
          <w:t xml:space="preserve"> </w:t>
        </w:r>
      </w:ins>
      <w:commentRangeStart w:id="54"/>
      <w:del w:id="55" w:author="Daniel Buonaiuto" w:date="2023-05-17T13:27:00Z">
        <w:r w:rsidR="00FF2A4B" w:rsidDel="007C0BFE">
          <w:delText>One</w:delText>
        </w:r>
        <w:commentRangeEnd w:id="54"/>
        <w:r w:rsidR="005F53C1" w:rsidDel="007C0BFE">
          <w:rPr>
            <w:rStyle w:val="CommentReference"/>
          </w:rPr>
          <w:commentReference w:id="54"/>
        </w:r>
        <w:r w:rsidR="00FF2A4B" w:rsidDel="007C0BFE">
          <w:delText xml:space="preserve"> common way to do this in phenology studies </w:delText>
        </w:r>
      </w:del>
      <w:del w:id="56" w:author="Daniel Buonaiuto" w:date="2023-05-17T13:28:00Z">
        <w:r w:rsidR="00FF2A4B" w:rsidDel="007C0BFE">
          <w:delText xml:space="preserve">is </w:delText>
        </w:r>
      </w:del>
      <w:r w:rsidR="00FF2A4B">
        <w:t xml:space="preserve">to allow temperatures to fluctuate over the course of a 24-hour day so that plants experience cooler temperatures at night than in the day---just as they would in nature. </w:t>
      </w:r>
      <w:ins w:id="57" w:author="Daniel Buonaiuto" w:date="2023-05-17T13:28:00Z">
        <w:r>
          <w:t xml:space="preserve">However, I realized </w:t>
        </w:r>
      </w:ins>
      <w:ins w:id="58" w:author="Daniel Buonaiuto" w:date="2023-05-17T13:32:00Z">
        <w:r>
          <w:t>varying</w:t>
        </w:r>
      </w:ins>
      <w:ins w:id="59" w:author="Daniel Buonaiuto" w:date="2023-05-17T13:28:00Z">
        <w:r>
          <w:t xml:space="preserve"> temperature and photoperiod in </w:t>
        </w:r>
      </w:ins>
      <w:ins w:id="60" w:author="Daniel Buonaiuto" w:date="2023-05-17T13:29:00Z">
        <w:r>
          <w:t>this</w:t>
        </w:r>
      </w:ins>
      <w:ins w:id="61" w:author="Daniel Buonaiuto" w:date="2023-05-17T13:28:00Z">
        <w:r>
          <w:t xml:space="preserve"> way that mimicked nature meant w</w:t>
        </w:r>
      </w:ins>
      <w:ins w:id="62" w:author="Daniel Buonaiuto" w:date="2023-05-17T13:29:00Z">
        <w:r>
          <w:t>ould</w:t>
        </w:r>
      </w:ins>
      <w:ins w:id="63" w:author="Daniel Buonaiuto" w:date="2023-05-17T13:28:00Z">
        <w:r>
          <w:t xml:space="preserve"> violate</w:t>
        </w:r>
      </w:ins>
      <w:ins w:id="64" w:author="Daniel Buonaiuto" w:date="2023-05-17T13:29:00Z">
        <w:r>
          <w:t xml:space="preserve"> </w:t>
        </w:r>
      </w:ins>
      <w:ins w:id="65" w:author="Daniel Buonaiuto" w:date="2023-05-17T13:28:00Z">
        <w:r>
          <w:t xml:space="preserve">a cardinal sin of experimental design </w:t>
        </w:r>
      </w:ins>
      <w:ins w:id="66" w:author="Daniel Buonaiuto" w:date="2023-05-17T13:29:00Z">
        <w:r>
          <w:t xml:space="preserve">by </w:t>
        </w:r>
      </w:ins>
      <w:ins w:id="67" w:author="Daniel Buonaiuto" w:date="2023-05-17T13:30:00Z">
        <w:r>
          <w:t>unintentionally</w:t>
        </w:r>
      </w:ins>
      <w:ins w:id="68" w:author="Daniel Buonaiuto" w:date="2023-05-17T13:28:00Z">
        <w:r>
          <w:t xml:space="preserve"> covar</w:t>
        </w:r>
      </w:ins>
      <w:ins w:id="69" w:author="Daniel Buonaiuto" w:date="2023-05-17T13:30:00Z">
        <w:r>
          <w:t>ying</w:t>
        </w:r>
      </w:ins>
      <w:ins w:id="70" w:author="Daniel Buonaiuto" w:date="2023-05-17T13:28:00Z">
        <w:r>
          <w:t xml:space="preserve"> predictors that we meant to isolate. </w:t>
        </w:r>
      </w:ins>
      <w:ins w:id="71" w:author="Daniel Buonaiuto" w:date="2023-05-17T13:34:00Z">
        <w:r>
          <w:t>I</w:t>
        </w:r>
      </w:ins>
      <w:ins w:id="72" w:author="Daniel Buonaiuto" w:date="2023-05-17T13:28:00Z">
        <w:r>
          <w:t xml:space="preserve"> worried these background changes in daily temperature, or thermoperiod, can overshadow---or at least complicate---our ability to estimate of the true effect of day length treatments</w:t>
        </w:r>
      </w:ins>
      <w:ins w:id="73" w:author="Daniel Buonaiuto" w:date="2023-05-17T13:39:00Z">
        <w:r w:rsidR="00563001">
          <w:t>, and</w:t>
        </w:r>
      </w:ins>
      <w:ins w:id="74" w:author="Daniel Buonaiuto" w:date="2023-05-17T13:34:00Z">
        <w:r>
          <w:t xml:space="preserve"> set out to </w:t>
        </w:r>
      </w:ins>
      <w:ins w:id="75" w:author="Daniel Buonaiuto" w:date="2023-05-17T13:44:00Z">
        <w:r w:rsidR="009045FB">
          <w:t>describe</w:t>
        </w:r>
      </w:ins>
      <w:ins w:id="76" w:author="Daniel Buonaiuto" w:date="2023-05-17T13:35:00Z">
        <w:r>
          <w:t xml:space="preserve"> the scope of this issue, and thus, this paper was born</w:t>
        </w:r>
      </w:ins>
      <w:ins w:id="77" w:author="Daniel Buonaiuto" w:date="2023-05-17T13:40:00Z">
        <w:r w:rsidR="00563001">
          <w:t>.</w:t>
        </w:r>
      </w:ins>
      <w:commentRangeStart w:id="78"/>
      <w:del w:id="79" w:author="Daniel Buonaiuto" w:date="2023-05-17T13:28:00Z">
        <w:r w:rsidR="00FF2A4B" w:rsidDel="007C0BFE">
          <w:delText>However, we realized that if researchers are interested in the effect of daylength as an environmental cue (which many phenologists are</w:delText>
        </w:r>
        <w:commentRangeStart w:id="80"/>
        <w:r w:rsidR="00FF2A4B" w:rsidDel="007C0BFE">
          <w:delText xml:space="preserve">), these background changes in daily temperature, or thermoperiod, can overshadow---or at least complicate---our ability to estimate of the true effect of day length treatments.  </w:delText>
        </w:r>
        <w:r w:rsidR="00AE7CD9" w:rsidDel="007C0BFE">
          <w:delText xml:space="preserve"> </w:delText>
        </w:r>
        <w:commentRangeEnd w:id="80"/>
        <w:r w:rsidR="00CC5A77" w:rsidDel="007C0BFE">
          <w:rPr>
            <w:rStyle w:val="CommentReference"/>
          </w:rPr>
          <w:commentReference w:id="80"/>
        </w:r>
        <w:commentRangeEnd w:id="78"/>
        <w:r w:rsidR="005F53C1" w:rsidDel="007C0BFE">
          <w:rPr>
            <w:rStyle w:val="CommentReference"/>
          </w:rPr>
          <w:commentReference w:id="78"/>
        </w:r>
      </w:del>
      <w:ins w:id="81" w:author="Daniel Buonaiuto" w:date="2023-05-17T13:38:00Z">
        <w:r w:rsidR="00563001">
          <w:t xml:space="preserve"> </w:t>
        </w:r>
      </w:ins>
    </w:p>
    <w:p w14:paraId="187C5B39" w14:textId="47517470" w:rsidR="00FF2A4B" w:rsidRDefault="00FF2A4B">
      <w:r>
        <w:t xml:space="preserve">But there is good news--- there are several paths </w:t>
      </w:r>
      <w:r w:rsidR="00AE7CD9">
        <w:t>that researchers who are interested in the effects of daylength and temperature on ecological processes can</w:t>
      </w:r>
      <w:r>
        <w:t xml:space="preserve"> take to</w:t>
      </w:r>
      <w:r w:rsidR="00AE7CD9">
        <w:t xml:space="preserve"> </w:t>
      </w:r>
      <w:r w:rsidR="008529C8">
        <w:t>deal with</w:t>
      </w:r>
      <w:r w:rsidR="00AE7CD9">
        <w:t xml:space="preserve"> these issues</w:t>
      </w:r>
      <w:ins w:id="82" w:author="Microsoft Office User" w:date="2023-05-17T15:35:00Z">
        <w:r w:rsidR="00725043">
          <w:t>.</w:t>
        </w:r>
      </w:ins>
      <w:r w:rsidR="00AE7CD9">
        <w:t xml:space="preserve"> </w:t>
      </w:r>
      <w:del w:id="83" w:author="Microsoft Office User" w:date="2023-05-17T15:35:00Z">
        <w:r w:rsidR="00AE7CD9" w:rsidDel="00725043">
          <w:delText xml:space="preserve">that </w:delText>
        </w:r>
      </w:del>
      <w:ins w:id="84" w:author="Microsoft Office User" w:date="2023-05-17T15:35:00Z">
        <w:r w:rsidR="00725043">
          <w:t xml:space="preserve">They </w:t>
        </w:r>
      </w:ins>
      <w:r w:rsidR="00AE7CD9">
        <w:t>range from simple statistical corrections</w:t>
      </w:r>
      <w:ins w:id="85" w:author="Microsoft Office User" w:date="2023-05-17T15:36:00Z">
        <w:r w:rsidR="00725043">
          <w:t xml:space="preserve"> </w:t>
        </w:r>
      </w:ins>
      <w:del w:id="86" w:author="Microsoft Office User" w:date="2023-05-17T15:35:00Z">
        <w:r w:rsidR="00AE7CD9" w:rsidDel="00725043">
          <w:delText xml:space="preserve"> </w:delText>
        </w:r>
      </w:del>
      <w:r w:rsidR="00AE7CD9">
        <w:t>to more elaborate experimental arrays. We present some of them in the paper, but</w:t>
      </w:r>
      <w:r w:rsidR="007430D3">
        <w:t xml:space="preserve"> </w:t>
      </w:r>
      <w:r w:rsidR="007C63E3">
        <w:t>I</w:t>
      </w:r>
      <w:r w:rsidR="00AE7CD9">
        <w:t xml:space="preserve"> would also love to hear other creative solutions that </w:t>
      </w:r>
      <w:r w:rsidR="00DD04A0">
        <w:t>any readers</w:t>
      </w:r>
      <w:r w:rsidR="00AE7CD9">
        <w:t xml:space="preserve"> have </w:t>
      </w:r>
      <w:r w:rsidR="00DD04A0">
        <w:t>implemented</w:t>
      </w:r>
      <w:r w:rsidR="00AE7CD9">
        <w:t xml:space="preserve"> in </w:t>
      </w:r>
      <w:r w:rsidR="00DD04A0">
        <w:t>their own</w:t>
      </w:r>
      <w:r w:rsidR="00AE7CD9">
        <w:t xml:space="preserve"> work.</w:t>
      </w:r>
    </w:p>
    <w:p w14:paraId="63634EE1" w14:textId="73D5F2AA" w:rsidR="00AE7CD9" w:rsidRDefault="00AE7CD9"/>
    <w:p w14:paraId="71CB574B" w14:textId="7C0E3969" w:rsidR="00AE7CD9" w:rsidRPr="00992A99" w:rsidRDefault="00AE7CD9">
      <w:pPr>
        <w:rPr>
          <w:b/>
          <w:bCs/>
        </w:rPr>
      </w:pPr>
      <w:r w:rsidRPr="00992A99">
        <w:rPr>
          <w:b/>
          <w:bCs/>
        </w:rPr>
        <w:t>About the research:</w:t>
      </w:r>
    </w:p>
    <w:p w14:paraId="3B35DA29" w14:textId="3DCBE5AC" w:rsidR="00830E89" w:rsidRDefault="008F4BF0">
      <w:r>
        <w:t>Preparing</w:t>
      </w:r>
      <w:r w:rsidR="00AE7CD9">
        <w:t xml:space="preserve"> this paper required me to read scientific literature about growth chambers studies far beyond the world of tree phenology that consumed most of my time</w:t>
      </w:r>
      <w:r w:rsidR="007430D3">
        <w:t xml:space="preserve"> during my PhD. </w:t>
      </w:r>
      <w:r w:rsidR="00AE7CD9">
        <w:t>I learned that trying to estimate the individual effects of temperature and daylength and their interactions is a common problem in ecology broadly, and from flies to frogs and fish--- many subfields have their own best practices for doing so. This was an important reminde</w:t>
      </w:r>
      <w:r w:rsidR="00082003">
        <w:t>r</w:t>
      </w:r>
      <w:r w:rsidR="00AE7CD9">
        <w:t xml:space="preserve"> for me that reading (and collaborating) broadly across discipline</w:t>
      </w:r>
      <w:r w:rsidR="005209DC">
        <w:t>s</w:t>
      </w:r>
      <w:r w:rsidR="00AE7CD9">
        <w:t xml:space="preserve"> </w:t>
      </w:r>
      <w:r w:rsidR="007430D3">
        <w:t>is important for finding innovative approach to solve your</w:t>
      </w:r>
      <w:r w:rsidR="005209DC">
        <w:t xml:space="preserve"> own</w:t>
      </w:r>
      <w:r w:rsidR="007430D3">
        <w:t xml:space="preserve"> experimental </w:t>
      </w:r>
      <w:r w:rsidR="005209DC">
        <w:lastRenderedPageBreak/>
        <w:t>challenges</w:t>
      </w:r>
      <w:r w:rsidR="007430D3">
        <w:t>. I am hopeful that researchers outside of phenology will read this paper and it will help them in their own experimental pursuits.</w:t>
      </w:r>
    </w:p>
    <w:p w14:paraId="3045785C" w14:textId="1CB16777" w:rsidR="00FA357D" w:rsidRDefault="00830E89">
      <w:r>
        <w:t xml:space="preserve">One lesson I came away with from this study is that </w:t>
      </w:r>
      <w:commentRangeStart w:id="87"/>
      <w:r>
        <w:t>the</w:t>
      </w:r>
      <w:r w:rsidR="00C86D25">
        <w:t>rmo</w:t>
      </w:r>
      <w:r>
        <w:t xml:space="preserve">-periodicity </w:t>
      </w:r>
      <w:commentRangeEnd w:id="87"/>
      <w:r w:rsidR="00D36F70">
        <w:rPr>
          <w:rStyle w:val="CommentReference"/>
        </w:rPr>
        <w:commentReference w:id="87"/>
      </w:r>
      <w:r w:rsidR="00C86D25">
        <w:t>should</w:t>
      </w:r>
      <w:r>
        <w:t xml:space="preserve"> more than just a background </w:t>
      </w:r>
      <w:r w:rsidR="00C86D25">
        <w:t>condition</w:t>
      </w:r>
      <w:r>
        <w:t xml:space="preserve"> </w:t>
      </w:r>
      <w:r w:rsidR="00763498">
        <w:t>for adding biological realism to studies</w:t>
      </w:r>
      <w:r w:rsidR="000548C0">
        <w:t>---</w:t>
      </w:r>
      <w:r w:rsidR="00763498">
        <w:t>it is an axis of temperate</w:t>
      </w:r>
      <w:r w:rsidR="00B00DA2">
        <w:t xml:space="preserve"> variation</w:t>
      </w:r>
      <w:r w:rsidR="00763498">
        <w:t xml:space="preserve"> that can have big effects of phenology</w:t>
      </w:r>
      <w:r w:rsidR="00C86D25">
        <w:t>, and one that is shifting in nature with climate change</w:t>
      </w:r>
      <w:r w:rsidR="008B1D72">
        <w:t>.</w:t>
      </w:r>
      <w:r w:rsidR="00DD3B56">
        <w:t xml:space="preserve"> </w:t>
      </w:r>
      <w:commentRangeStart w:id="88"/>
      <w:commentRangeStart w:id="89"/>
      <w:r w:rsidR="008B1D72">
        <w:t>W</w:t>
      </w:r>
      <w:r w:rsidR="00DD3B56">
        <w:t xml:space="preserve">e don’t have </w:t>
      </w:r>
      <w:r w:rsidR="000548C0">
        <w:t>a lot of</w:t>
      </w:r>
      <w:r w:rsidR="00DD3B56">
        <w:t xml:space="preserve"> experiments to anticipate how much th</w:t>
      </w:r>
      <w:r w:rsidR="00F13A63">
        <w:t>ese</w:t>
      </w:r>
      <w:r w:rsidR="00DD3B56">
        <w:t xml:space="preserve"> changes to</w:t>
      </w:r>
      <w:r w:rsidR="00272E50">
        <w:t xml:space="preserve"> these</w:t>
      </w:r>
      <w:r w:rsidR="00DD3B56">
        <w:t xml:space="preserve"> diurnal</w:t>
      </w:r>
      <w:r w:rsidR="00272E50">
        <w:t>-</w:t>
      </w:r>
      <w:r w:rsidR="00DD3B56">
        <w:t>scale temperature patterns will matter</w:t>
      </w:r>
      <w:r w:rsidR="008B1D72">
        <w:t xml:space="preserve"> compared to coarser trends in mean </w:t>
      </w:r>
      <w:r w:rsidR="00A43710">
        <w:t>temperature</w:t>
      </w:r>
      <w:commentRangeEnd w:id="88"/>
      <w:r w:rsidR="0016684B">
        <w:rPr>
          <w:rStyle w:val="CommentReference"/>
        </w:rPr>
        <w:commentReference w:id="88"/>
      </w:r>
      <w:commentRangeEnd w:id="89"/>
      <w:r w:rsidR="00E16928">
        <w:rPr>
          <w:rStyle w:val="CommentReference"/>
        </w:rPr>
        <w:commentReference w:id="89"/>
      </w:r>
      <w:r w:rsidR="00F13A63">
        <w:t xml:space="preserve">. </w:t>
      </w:r>
      <w:r w:rsidR="00A43710">
        <w:t>I</w:t>
      </w:r>
      <w:r w:rsidR="00F13A63">
        <w:t>t turns out that</w:t>
      </w:r>
      <w:r w:rsidR="00A43710">
        <w:t xml:space="preserve"> experiments that </w:t>
      </w:r>
      <w:r w:rsidR="00F13A63">
        <w:t>compare responses</w:t>
      </w:r>
      <w:r w:rsidR="00A43710">
        <w:t xml:space="preserve"> to temperature treatments with and without </w:t>
      </w:r>
      <w:r w:rsidR="00F13A63">
        <w:t>thermo-periodicity are more common</w:t>
      </w:r>
      <w:r w:rsidR="00044F3A">
        <w:t xml:space="preserve"> in other study systems (</w:t>
      </w:r>
      <w:proofErr w:type="gramStart"/>
      <w:r w:rsidR="00044F3A">
        <w:t>e.g.</w:t>
      </w:r>
      <w:proofErr w:type="gramEnd"/>
      <w:r w:rsidR="00044F3A">
        <w:t xml:space="preserve"> turtles and frogs) than in phenology, </w:t>
      </w:r>
      <w:r w:rsidR="00563367">
        <w:t>and conducting some experiment like these will really help our ability to forecast the effects of climate change on</w:t>
      </w:r>
      <w:r w:rsidR="004B35F6">
        <w:t xml:space="preserve"> plant phenology.</w:t>
      </w:r>
    </w:p>
    <w:p w14:paraId="5D0C2DE2" w14:textId="3E0A6806" w:rsidR="001E00AC" w:rsidRPr="00992A99" w:rsidRDefault="00FA357D">
      <w:pPr>
        <w:rPr>
          <w:b/>
          <w:bCs/>
        </w:rPr>
      </w:pPr>
      <w:r w:rsidRPr="00992A99">
        <w:rPr>
          <w:b/>
          <w:bCs/>
        </w:rPr>
        <w:t>About the author:</w:t>
      </w:r>
    </w:p>
    <w:p w14:paraId="1F1696A7" w14:textId="1484ED4D" w:rsidR="00FA357D" w:rsidRDefault="0051756E">
      <w:r>
        <w:t xml:space="preserve">I started learning how to identify plants </w:t>
      </w:r>
      <w:r w:rsidR="00045D13">
        <w:t>during time spent as a hiking guide to</w:t>
      </w:r>
      <w:r w:rsidR="00617D98">
        <w:t xml:space="preserve"> </w:t>
      </w:r>
      <w:del w:id="90" w:author="Microsoft Office User" w:date="2023-05-17T15:34:00Z">
        <w:r w:rsidR="00617D98" w:rsidDel="00D56154">
          <w:delText>try and</w:delText>
        </w:r>
        <w:r w:rsidR="00045D13" w:rsidDel="00D56154">
          <w:delText xml:space="preserve"> </w:delText>
        </w:r>
      </w:del>
      <w:r w:rsidR="00045D13">
        <w:t xml:space="preserve">make long treks more interesting </w:t>
      </w:r>
      <w:r w:rsidR="00617D98">
        <w:t xml:space="preserve">for student participants. </w:t>
      </w:r>
      <w:commentRangeStart w:id="91"/>
      <w:r w:rsidR="00617D98">
        <w:t>I am not sure how much the</w:t>
      </w:r>
      <w:r w:rsidR="00270814">
        <w:t xml:space="preserve"> children appreciated stopping every few minutes to “key out” a new species, but I was hooked. </w:t>
      </w:r>
      <w:commentRangeEnd w:id="91"/>
      <w:r w:rsidR="00D56154">
        <w:rPr>
          <w:rStyle w:val="CommentReference"/>
        </w:rPr>
        <w:commentReference w:id="91"/>
      </w:r>
      <w:r w:rsidR="00270814">
        <w:t>Once I started noticing</w:t>
      </w:r>
      <w:r w:rsidR="00EE327C">
        <w:t xml:space="preserve"> the subtleties of</w:t>
      </w:r>
      <w:r w:rsidR="00270814">
        <w:t xml:space="preserve"> plants</w:t>
      </w:r>
      <w:r w:rsidR="00EE327C">
        <w:t xml:space="preserve">, I started wondering about them all the time, </w:t>
      </w:r>
      <w:r w:rsidR="0090128A">
        <w:t xml:space="preserve">which put me on the path to research. </w:t>
      </w:r>
    </w:p>
    <w:p w14:paraId="706474FF" w14:textId="090DDDF1" w:rsidR="003448DE" w:rsidRDefault="003448DE">
      <w:commentRangeStart w:id="92"/>
      <w:r>
        <w:t>At the same time</w:t>
      </w:r>
      <w:r w:rsidR="00A25BBC">
        <w:t>,</w:t>
      </w:r>
      <w:r>
        <w:t xml:space="preserve"> I was watching these landscapes that I loved change </w:t>
      </w:r>
      <w:r w:rsidR="00A25BBC">
        <w:t>rapidly and</w:t>
      </w:r>
      <w:r>
        <w:t xml:space="preserve"> was learning more about the losses still to come with global change. </w:t>
      </w:r>
      <w:r w:rsidR="00BD3521">
        <w:t>I think this growing awareness that</w:t>
      </w:r>
      <w:r w:rsidR="006745C2">
        <w:t xml:space="preserve"> </w:t>
      </w:r>
      <w:r w:rsidR="00BD3521">
        <w:t xml:space="preserve">inspiration from nature </w:t>
      </w:r>
      <w:r w:rsidR="00991AE8">
        <w:t>can be motivation for meaningful engagement with conservation</w:t>
      </w:r>
      <w:r w:rsidR="0027478F">
        <w:t xml:space="preserve">, </w:t>
      </w:r>
      <w:proofErr w:type="gramStart"/>
      <w:r w:rsidR="0027478F">
        <w:t>restoration</w:t>
      </w:r>
      <w:proofErr w:type="gramEnd"/>
      <w:r w:rsidR="00991AE8">
        <w:t xml:space="preserve"> and</w:t>
      </w:r>
      <w:r w:rsidR="0027478F">
        <w:t xml:space="preserve"> climate change adaptation</w:t>
      </w:r>
      <w:ins w:id="93" w:author="Microsoft Office User" w:date="2023-05-17T15:34:00Z">
        <w:del w:id="94" w:author="Daniel Buonaiuto" w:date="2023-05-17T13:46:00Z">
          <w:r w:rsidR="000E1E39" w:rsidDel="009045FB">
            <w:delText>. This</w:delText>
          </w:r>
        </w:del>
      </w:ins>
      <w:r w:rsidR="00991AE8">
        <w:t xml:space="preserve"> </w:t>
      </w:r>
      <w:r w:rsidR="0027478F">
        <w:t xml:space="preserve">led me to my current </w:t>
      </w:r>
      <w:r w:rsidR="002402E5">
        <w:t xml:space="preserve">work in conservation research, where I spend a lot of time thinking about </w:t>
      </w:r>
      <w:r w:rsidR="00BE7E9C">
        <w:t xml:space="preserve">how basic ecology and evolution </w:t>
      </w:r>
      <w:ins w:id="95" w:author="Daniel Buonaiuto" w:date="2023-05-17T13:46:00Z">
        <w:r w:rsidR="009045FB">
          <w:t>can</w:t>
        </w:r>
      </w:ins>
      <w:del w:id="96" w:author="Daniel Buonaiuto" w:date="2023-05-17T13:46:00Z">
        <w:r w:rsidR="00BE7E9C" w:rsidDel="009045FB">
          <w:delText>and</w:delText>
        </w:r>
      </w:del>
      <w:r w:rsidR="00BE7E9C">
        <w:t xml:space="preserve"> inform applied </w:t>
      </w:r>
      <w:r w:rsidR="00D50833">
        <w:t>needs in the field of conservation.</w:t>
      </w:r>
      <w:commentRangeEnd w:id="92"/>
      <w:r w:rsidR="000E1E39">
        <w:rPr>
          <w:rStyle w:val="CommentReference"/>
        </w:rPr>
        <w:commentReference w:id="92"/>
      </w:r>
    </w:p>
    <w:p w14:paraId="5A6577E5" w14:textId="69CE3DB9" w:rsidR="003F5B83" w:rsidRDefault="006A53C9">
      <w:commentRangeStart w:id="97"/>
      <w:commentRangeStart w:id="98"/>
      <w:r>
        <w:t xml:space="preserve">I still try </w:t>
      </w:r>
      <w:del w:id="99" w:author="Microsoft Office User" w:date="2023-05-17T15:34:00Z">
        <w:r w:rsidDel="00655159">
          <w:delText xml:space="preserve">and </w:delText>
        </w:r>
      </w:del>
      <w:ins w:id="100" w:author="Microsoft Office User" w:date="2023-05-17T15:34:00Z">
        <w:r w:rsidR="00655159">
          <w:t xml:space="preserve">to </w:t>
        </w:r>
      </w:ins>
      <w:r>
        <w:t>spend most of my free time in nature</w:t>
      </w:r>
      <w:r w:rsidR="00895683">
        <w:t>---and lately I’ve been trying something new</w:t>
      </w:r>
      <w:r w:rsidR="00E030D0">
        <w:t xml:space="preserve"> that was recommended to me by a few senior colleagues.</w:t>
      </w:r>
      <w:r w:rsidR="00E85EDC">
        <w:t xml:space="preserve"> As an ecological researcher, sometimes</w:t>
      </w:r>
      <w:r w:rsidR="00E247DD">
        <w:t xml:space="preserve"> I</w:t>
      </w:r>
      <w:r w:rsidR="0052786E">
        <w:t xml:space="preserve"> find it all to</w:t>
      </w:r>
      <w:ins w:id="101" w:author="Daniel Buonaiuto" w:date="2023-05-17T13:46:00Z">
        <w:r w:rsidR="00642C53">
          <w:t>o</w:t>
        </w:r>
      </w:ins>
      <w:r w:rsidR="0052786E">
        <w:t xml:space="preserve"> easy to turn my time in nature into an ecological thought experiment</w:t>
      </w:r>
      <w:r w:rsidR="00882696">
        <w:t xml:space="preserve">—questions like “how could I test that” or </w:t>
      </w:r>
      <w:r w:rsidR="009860A6">
        <w:t>“</w:t>
      </w:r>
      <w:r w:rsidR="00882696">
        <w:t>is that interesting thing I just saw going to be my next big grant proposal?” can dominate my time outdoors</w:t>
      </w:r>
      <w:r w:rsidR="007449A3">
        <w:t>.</w:t>
      </w:r>
      <w:r w:rsidR="00D50833">
        <w:t xml:space="preserve"> That’s not a bad thing,</w:t>
      </w:r>
      <w:r w:rsidR="00E534E1">
        <w:t xml:space="preserve"> but it’s just another way to always be working.</w:t>
      </w:r>
      <w:r w:rsidR="007449A3">
        <w:t xml:space="preserve"> S</w:t>
      </w:r>
      <w:r w:rsidR="00882696">
        <w:t xml:space="preserve">o lately, </w:t>
      </w:r>
      <w:r w:rsidR="00D70017">
        <w:t>I try to spend a few moments re</w:t>
      </w:r>
      <w:r w:rsidR="00B26700">
        <w:t>membering</w:t>
      </w:r>
      <w:r w:rsidR="00D70017">
        <w:t xml:space="preserve"> back to the days before I </w:t>
      </w:r>
      <w:ins w:id="102" w:author="Daniel Buonaiuto" w:date="2023-05-17T13:47:00Z">
        <w:r w:rsidR="00642C53">
          <w:t>“</w:t>
        </w:r>
      </w:ins>
      <w:r w:rsidR="00D70017">
        <w:t>knew</w:t>
      </w:r>
      <w:ins w:id="103" w:author="Daniel Buonaiuto" w:date="2023-05-17T13:47:00Z">
        <w:r w:rsidR="00642C53">
          <w:t>”</w:t>
        </w:r>
      </w:ins>
      <w:r w:rsidR="00D70017">
        <w:t xml:space="preserve"> plants. I try</w:t>
      </w:r>
      <w:r w:rsidR="00292E00">
        <w:t xml:space="preserve"> to</w:t>
      </w:r>
      <w:r w:rsidR="00D70017">
        <w:t xml:space="preserve"> </w:t>
      </w:r>
      <w:r w:rsidR="0082343B">
        <w:t xml:space="preserve">appreciate the shades of green </w:t>
      </w:r>
      <w:r w:rsidR="008C10DA">
        <w:t xml:space="preserve">leaves </w:t>
      </w:r>
      <w:r w:rsidR="0082343B">
        <w:t>around me without think</w:t>
      </w:r>
      <w:r w:rsidR="007449A3">
        <w:t>ing</w:t>
      </w:r>
      <w:r w:rsidR="0082343B">
        <w:t xml:space="preserve"> about the</w:t>
      </w:r>
      <w:r w:rsidR="008C10DA">
        <w:t>ir</w:t>
      </w:r>
      <w:r w:rsidR="0082343B">
        <w:t xml:space="preserve"> photosynthetic </w:t>
      </w:r>
      <w:r w:rsidR="003A387B">
        <w:t>rates or</w:t>
      </w:r>
      <w:r w:rsidR="008C10DA">
        <w:t xml:space="preserve"> feel the wind on my face without thinking about</w:t>
      </w:r>
      <w:r w:rsidR="00D4769E">
        <w:t xml:space="preserve"> measuring pollen dispersal distances.</w:t>
      </w:r>
      <w:r w:rsidR="00EB2C98">
        <w:t xml:space="preserve"> Just </w:t>
      </w:r>
      <w:r w:rsidR="00EB2C98" w:rsidRPr="00AE0DCA">
        <w:rPr>
          <w:i/>
          <w:iCs/>
        </w:rPr>
        <w:t>being</w:t>
      </w:r>
      <w:r w:rsidR="00EB2C98">
        <w:t xml:space="preserve"> in nature</w:t>
      </w:r>
      <w:r w:rsidR="00AE0DCA">
        <w:t xml:space="preserve"> helps me appreciate all that I (and we as a scientific community) have learned</w:t>
      </w:r>
      <w:r w:rsidR="008C10DA">
        <w:t xml:space="preserve"> </w:t>
      </w:r>
      <w:r w:rsidR="00D73211">
        <w:t>and is an important reminder of how much remains a mystery.</w:t>
      </w:r>
      <w:commentRangeEnd w:id="97"/>
      <w:r w:rsidR="00140E65">
        <w:rPr>
          <w:rStyle w:val="CommentReference"/>
        </w:rPr>
        <w:commentReference w:id="97"/>
      </w:r>
      <w:commentRangeEnd w:id="98"/>
      <w:r w:rsidR="00655159">
        <w:rPr>
          <w:rStyle w:val="CommentReference"/>
        </w:rPr>
        <w:commentReference w:id="98"/>
      </w:r>
    </w:p>
    <w:sectPr w:rsidR="003F5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icrosoft Office User" w:date="2023-05-17T15:23:00Z" w:initials="MOU">
    <w:p w14:paraId="5E2B388E" w14:textId="3809D578" w:rsidR="00EC2FD8" w:rsidRDefault="00EC2FD8">
      <w:pPr>
        <w:pStyle w:val="CommentText"/>
      </w:pPr>
      <w:r>
        <w:rPr>
          <w:rStyle w:val="CommentReference"/>
        </w:rPr>
        <w:annotationRef/>
      </w:r>
      <w:r>
        <w:t xml:space="preserve">Super wordy – if anything you want to go way easier on folks in a blog post. Maybe ‘to the environment’ </w:t>
      </w:r>
      <w:r w:rsidR="005F53C1">
        <w:t>(</w:t>
      </w:r>
      <w:r>
        <w:t>or perhaps ‘to the environment, especially temperature and light’ or something</w:t>
      </w:r>
      <w:r w:rsidR="005F53C1">
        <w:t xml:space="preserve"> if you really want, but I advise keeping it simple)</w:t>
      </w:r>
      <w:r>
        <w:t xml:space="preserve">. </w:t>
      </w:r>
    </w:p>
  </w:comment>
  <w:comment w:id="31" w:author="Microsoft Office User" w:date="2023-05-17T15:25:00Z" w:initials="MOU">
    <w:p w14:paraId="73C2AEF3" w14:textId="77777777" w:rsidR="005F53C1" w:rsidRDefault="005F53C1">
      <w:pPr>
        <w:pStyle w:val="CommentText"/>
      </w:pPr>
      <w:r>
        <w:rPr>
          <w:rStyle w:val="CommentReference"/>
        </w:rPr>
        <w:annotationRef/>
      </w:r>
      <w:r>
        <w:t xml:space="preserve">I would change this sentence: </w:t>
      </w:r>
    </w:p>
    <w:p w14:paraId="419566A3" w14:textId="77777777" w:rsidR="005F53C1" w:rsidRDefault="005F53C1">
      <w:pPr>
        <w:pStyle w:val="CommentText"/>
      </w:pPr>
    </w:p>
    <w:p w14:paraId="6C4F1F6D" w14:textId="0EBE9CE3" w:rsidR="005F53C1" w:rsidRDefault="005F53C1">
      <w:pPr>
        <w:pStyle w:val="CommentText"/>
      </w:pPr>
      <w:r>
        <w:t xml:space="preserve">They can critically allow researches to isolate effects; to figure out for example how much the earth’s currently increasing temperatures will affect plant responses, versus daylength (which is not changing). To do this, these experiments simplify the environment in useful ways.  </w:t>
      </w:r>
    </w:p>
  </w:comment>
  <w:comment w:id="33" w:author="Microsoft Office User" w:date="2023-05-17T15:27:00Z" w:initials="MOU">
    <w:p w14:paraId="1B8F6192" w14:textId="3D7A47FA" w:rsidR="005F53C1" w:rsidRDefault="005F53C1">
      <w:pPr>
        <w:pStyle w:val="CommentText"/>
      </w:pPr>
      <w:r>
        <w:rPr>
          <w:rStyle w:val="CommentReference"/>
        </w:rPr>
        <w:annotationRef/>
      </w:r>
      <w:r>
        <w:t>Word, this is wordy and written in Word.</w:t>
      </w:r>
    </w:p>
  </w:comment>
  <w:comment w:id="54" w:author="Microsoft Office User" w:date="2023-05-17T15:29:00Z" w:initials="MOU">
    <w:p w14:paraId="136F24E0" w14:textId="3ED3EF8D" w:rsidR="005F53C1" w:rsidRDefault="005F53C1">
      <w:pPr>
        <w:pStyle w:val="CommentText"/>
      </w:pPr>
      <w:r>
        <w:rPr>
          <w:rStyle w:val="CommentReference"/>
        </w:rPr>
        <w:annotationRef/>
      </w:r>
      <w:r>
        <w:t>I would come back to your PhD experiment here and introduce what I cut below … For my PhD experiment, I was interested in shifts in phenology of trees and shrubs due to temperature and photoperiod. I did what my lab – and many others have done previously: … (and then adjust the paragraph to be more about you, which is way more engaging.)</w:t>
      </w:r>
    </w:p>
  </w:comment>
  <w:comment w:id="80" w:author="Daniel Buonaiuto" w:date="2023-05-17T08:32:00Z" w:initials="DB">
    <w:p w14:paraId="6A6601EC" w14:textId="6664BA1C" w:rsidR="00CC5A77" w:rsidRDefault="00CC5A77">
      <w:pPr>
        <w:pStyle w:val="CommentText"/>
      </w:pPr>
      <w:r>
        <w:rPr>
          <w:rStyle w:val="CommentReference"/>
        </w:rPr>
        <w:annotationRef/>
      </w:r>
      <w:r>
        <w:t>Is this too vague?</w:t>
      </w:r>
    </w:p>
    <w:p w14:paraId="2E80CC74" w14:textId="3B52968A" w:rsidR="00CC5A77" w:rsidRDefault="00CC5A77">
      <w:pPr>
        <w:pStyle w:val="CommentText"/>
      </w:pPr>
    </w:p>
  </w:comment>
  <w:comment w:id="78" w:author="Microsoft Office User" w:date="2023-05-17T15:31:00Z" w:initials="MOU">
    <w:p w14:paraId="59F06346" w14:textId="77777777" w:rsidR="005F53C1" w:rsidRDefault="005F53C1">
      <w:pPr>
        <w:pStyle w:val="CommentText"/>
      </w:pPr>
      <w:r>
        <w:rPr>
          <w:rStyle w:val="CommentReference"/>
        </w:rPr>
        <w:annotationRef/>
      </w:r>
      <w:r>
        <w:t xml:space="preserve">Yes, feels vague. And I would make this a separate paragraph. Something like, </w:t>
      </w:r>
    </w:p>
    <w:p w14:paraId="48C8FAC7" w14:textId="5C92636C" w:rsidR="005F53C1" w:rsidRDefault="005F53C1">
      <w:pPr>
        <w:pStyle w:val="CommentText"/>
      </w:pPr>
      <w:r>
        <w:t>‘However, I realized covarying temperature and photoperiod in a way that mimicked nature meant we had violated a cardinal sin of experimental design: we had covaried predictors that we meant to isolate. We worried these background changes in daily temperature, or thermoperiod, can overshadow---or at least complicate---our ability to estimate of the true effect of day length treatments.’</w:t>
      </w:r>
    </w:p>
  </w:comment>
  <w:comment w:id="87" w:author="Microsoft Office User" w:date="2023-05-17T15:33:00Z" w:initials="MOU">
    <w:p w14:paraId="7B39E1A3" w14:textId="0FB07A72" w:rsidR="00D36F70" w:rsidRDefault="00D36F70">
      <w:pPr>
        <w:pStyle w:val="CommentText"/>
      </w:pPr>
      <w:r>
        <w:rPr>
          <w:rStyle w:val="CommentReference"/>
        </w:rPr>
        <w:annotationRef/>
      </w:r>
      <w:r>
        <w:t>Introduce term above</w:t>
      </w:r>
    </w:p>
  </w:comment>
  <w:comment w:id="88" w:author="Daniel Buonaiuto" w:date="2023-05-17T08:34:00Z" w:initials="DB">
    <w:p w14:paraId="4566C781" w14:textId="77777777" w:rsidR="0016684B" w:rsidRDefault="0016684B">
      <w:pPr>
        <w:pStyle w:val="CommentText"/>
      </w:pPr>
      <w:r>
        <w:rPr>
          <w:rStyle w:val="CommentReference"/>
        </w:rPr>
        <w:annotationRef/>
      </w:r>
      <w:r>
        <w:t>This feels true to me, but am I wrong about it?</w:t>
      </w:r>
    </w:p>
    <w:p w14:paraId="65B7230F" w14:textId="2C2FEB68" w:rsidR="0016684B" w:rsidRDefault="0016684B">
      <w:pPr>
        <w:pStyle w:val="CommentText"/>
      </w:pPr>
    </w:p>
  </w:comment>
  <w:comment w:id="89" w:author="Microsoft Office User" w:date="2023-05-17T15:33:00Z" w:initials="MOU">
    <w:p w14:paraId="702DDDD7" w14:textId="2321EC48" w:rsidR="00E16928" w:rsidRDefault="00E16928">
      <w:pPr>
        <w:pStyle w:val="CommentText"/>
      </w:pPr>
      <w:r>
        <w:rPr>
          <w:rStyle w:val="CommentReference"/>
        </w:rPr>
        <w:annotationRef/>
      </w:r>
      <w:r>
        <w:t>I think you’re right – you’d be the best judge and this is a blog post so I say go for it – I like it!</w:t>
      </w:r>
    </w:p>
  </w:comment>
  <w:comment w:id="91" w:author="Microsoft Office User" w:date="2023-05-17T15:34:00Z" w:initials="MOU">
    <w:p w14:paraId="115E26BB" w14:textId="3DFF965A" w:rsidR="00D56154" w:rsidRDefault="00D56154">
      <w:pPr>
        <w:pStyle w:val="CommentText"/>
      </w:pPr>
      <w:r>
        <w:rPr>
          <w:rStyle w:val="CommentReference"/>
        </w:rPr>
        <w:annotationRef/>
      </w:r>
      <w:r>
        <w:t>This is great!</w:t>
      </w:r>
    </w:p>
  </w:comment>
  <w:comment w:id="92" w:author="Microsoft Office User" w:date="2023-05-17T15:34:00Z" w:initials="MOU">
    <w:p w14:paraId="671A5281" w14:textId="6A089132" w:rsidR="000E1E39" w:rsidRDefault="000E1E39">
      <w:pPr>
        <w:pStyle w:val="CommentText"/>
      </w:pPr>
      <w:r>
        <w:rPr>
          <w:rStyle w:val="CommentReference"/>
        </w:rPr>
        <w:annotationRef/>
      </w:r>
      <w:proofErr w:type="gramStart"/>
      <w:r>
        <w:t>Also</w:t>
      </w:r>
      <w:proofErr w:type="gramEnd"/>
      <w:r>
        <w:t xml:space="preserve"> great.</w:t>
      </w:r>
    </w:p>
  </w:comment>
  <w:comment w:id="97" w:author="Daniel Buonaiuto" w:date="2023-05-17T08:34:00Z" w:initials="DB">
    <w:p w14:paraId="33D81322" w14:textId="77777777" w:rsidR="00140E65" w:rsidRDefault="00140E65">
      <w:pPr>
        <w:pStyle w:val="CommentText"/>
      </w:pPr>
      <w:r>
        <w:rPr>
          <w:rStyle w:val="CommentReference"/>
        </w:rPr>
        <w:annotationRef/>
      </w:r>
      <w:r>
        <w:t>Is this too cheesey?</w:t>
      </w:r>
    </w:p>
    <w:p w14:paraId="5AA61719" w14:textId="1E8D7541" w:rsidR="00220EA2" w:rsidRDefault="00220EA2">
      <w:pPr>
        <w:pStyle w:val="CommentText"/>
      </w:pPr>
    </w:p>
  </w:comment>
  <w:comment w:id="98" w:author="Microsoft Office User" w:date="2023-05-17T15:35:00Z" w:initials="MOU">
    <w:p w14:paraId="624FBBFB" w14:textId="4729DAC2" w:rsidR="00655159" w:rsidRDefault="00655159">
      <w:pPr>
        <w:pStyle w:val="CommentText"/>
      </w:pPr>
      <w:r>
        <w:rPr>
          <w:rStyle w:val="CommentReference"/>
        </w:rPr>
        <w:annotationRef/>
      </w:r>
      <w:r>
        <w:t>What? I think it’s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B388E" w15:done="0"/>
  <w15:commentEx w15:paraId="6C4F1F6D" w15:done="0"/>
  <w15:commentEx w15:paraId="1B8F6192" w15:done="0"/>
  <w15:commentEx w15:paraId="136F24E0" w15:done="0"/>
  <w15:commentEx w15:paraId="2E80CC74" w15:done="0"/>
  <w15:commentEx w15:paraId="48C8FAC7" w15:done="0"/>
  <w15:commentEx w15:paraId="7B39E1A3" w15:done="0"/>
  <w15:commentEx w15:paraId="65B7230F" w15:done="0"/>
  <w15:commentEx w15:paraId="702DDDD7" w15:paraIdParent="65B7230F" w15:done="0"/>
  <w15:commentEx w15:paraId="115E26BB" w15:done="0"/>
  <w15:commentEx w15:paraId="671A5281" w15:done="0"/>
  <w15:commentEx w15:paraId="5AA61719" w15:done="0"/>
  <w15:commentEx w15:paraId="624FBBFB" w15:paraIdParent="5AA61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6FF2" w16cex:dateUtc="2023-05-17T13:23:00Z"/>
  <w16cex:commentExtensible w16cex:durableId="280F7076" w16cex:dateUtc="2023-05-17T13:25:00Z"/>
  <w16cex:commentExtensible w16cex:durableId="280F70CD" w16cex:dateUtc="2023-05-17T13:27:00Z"/>
  <w16cex:commentExtensible w16cex:durableId="280F7148" w16cex:dateUtc="2023-05-17T13:29:00Z"/>
  <w16cex:commentExtensible w16cex:durableId="280F0F85" w16cex:dateUtc="2023-05-17T12:32:00Z"/>
  <w16cex:commentExtensible w16cex:durableId="280F71B7" w16cex:dateUtc="2023-05-17T13:31:00Z"/>
  <w16cex:commentExtensible w16cex:durableId="280F7235" w16cex:dateUtc="2023-05-17T13:33:00Z"/>
  <w16cex:commentExtensible w16cex:durableId="280F0FFF" w16cex:dateUtc="2023-05-17T12:34:00Z"/>
  <w16cex:commentExtensible w16cex:durableId="280F7249" w16cex:dateUtc="2023-05-17T13:33:00Z"/>
  <w16cex:commentExtensible w16cex:durableId="280F727D" w16cex:dateUtc="2023-05-17T13:34:00Z"/>
  <w16cex:commentExtensible w16cex:durableId="280F7294" w16cex:dateUtc="2023-05-17T13:34:00Z"/>
  <w16cex:commentExtensible w16cex:durableId="280F102A" w16cex:dateUtc="2023-05-17T12:34:00Z"/>
  <w16cex:commentExtensible w16cex:durableId="280F72B8" w16cex:dateUtc="2023-05-17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B388E" w16cid:durableId="280F6FF2"/>
  <w16cid:commentId w16cid:paraId="6C4F1F6D" w16cid:durableId="280F7076"/>
  <w16cid:commentId w16cid:paraId="1B8F6192" w16cid:durableId="280F70CD"/>
  <w16cid:commentId w16cid:paraId="136F24E0" w16cid:durableId="280F7148"/>
  <w16cid:commentId w16cid:paraId="2E80CC74" w16cid:durableId="280F0F85"/>
  <w16cid:commentId w16cid:paraId="48C8FAC7" w16cid:durableId="280F71B7"/>
  <w16cid:commentId w16cid:paraId="7B39E1A3" w16cid:durableId="280F7235"/>
  <w16cid:commentId w16cid:paraId="65B7230F" w16cid:durableId="280F0FFF"/>
  <w16cid:commentId w16cid:paraId="702DDDD7" w16cid:durableId="280F7249"/>
  <w16cid:commentId w16cid:paraId="115E26BB" w16cid:durableId="280F727D"/>
  <w16cid:commentId w16cid:paraId="671A5281" w16cid:durableId="280F7294"/>
  <w16cid:commentId w16cid:paraId="5AA61719" w16cid:durableId="280F102A"/>
  <w16cid:commentId w16cid:paraId="624FBBFB" w16cid:durableId="280F72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uonaiuto">
    <w15:presenceInfo w15:providerId="AD" w15:userId="S::dbuonaiuto@umass.edu::0b5ad1b0-a9b4-47c7-a2df-4d42512b693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AC"/>
    <w:rsid w:val="00017162"/>
    <w:rsid w:val="00042D23"/>
    <w:rsid w:val="00044F3A"/>
    <w:rsid w:val="00045D13"/>
    <w:rsid w:val="000548C0"/>
    <w:rsid w:val="00082003"/>
    <w:rsid w:val="000E1E39"/>
    <w:rsid w:val="00110BB9"/>
    <w:rsid w:val="00115E1F"/>
    <w:rsid w:val="00133A74"/>
    <w:rsid w:val="00140E65"/>
    <w:rsid w:val="0016082C"/>
    <w:rsid w:val="0016684B"/>
    <w:rsid w:val="00177F51"/>
    <w:rsid w:val="001B3774"/>
    <w:rsid w:val="001E00AC"/>
    <w:rsid w:val="001E77AC"/>
    <w:rsid w:val="00220EA2"/>
    <w:rsid w:val="002402E5"/>
    <w:rsid w:val="00270814"/>
    <w:rsid w:val="00272E50"/>
    <w:rsid w:val="0027478F"/>
    <w:rsid w:val="00291048"/>
    <w:rsid w:val="00292E00"/>
    <w:rsid w:val="003233D9"/>
    <w:rsid w:val="003448DE"/>
    <w:rsid w:val="00396C77"/>
    <w:rsid w:val="003A387B"/>
    <w:rsid w:val="003F5B83"/>
    <w:rsid w:val="00403386"/>
    <w:rsid w:val="00451B01"/>
    <w:rsid w:val="004B35F6"/>
    <w:rsid w:val="004F1182"/>
    <w:rsid w:val="005161F4"/>
    <w:rsid w:val="0051756E"/>
    <w:rsid w:val="005209DC"/>
    <w:rsid w:val="0052786E"/>
    <w:rsid w:val="00563001"/>
    <w:rsid w:val="00563367"/>
    <w:rsid w:val="005E6B6F"/>
    <w:rsid w:val="005F53C1"/>
    <w:rsid w:val="00617D98"/>
    <w:rsid w:val="00642C53"/>
    <w:rsid w:val="00655159"/>
    <w:rsid w:val="006745C2"/>
    <w:rsid w:val="006A4296"/>
    <w:rsid w:val="006A53C9"/>
    <w:rsid w:val="00725043"/>
    <w:rsid w:val="007422D1"/>
    <w:rsid w:val="007430D3"/>
    <w:rsid w:val="007449A3"/>
    <w:rsid w:val="00763498"/>
    <w:rsid w:val="007C0BFE"/>
    <w:rsid w:val="007C63E3"/>
    <w:rsid w:val="0082343B"/>
    <w:rsid w:val="00830E89"/>
    <w:rsid w:val="008529C8"/>
    <w:rsid w:val="00866671"/>
    <w:rsid w:val="00882696"/>
    <w:rsid w:val="00895683"/>
    <w:rsid w:val="008B1D72"/>
    <w:rsid w:val="008B5994"/>
    <w:rsid w:val="008C10DA"/>
    <w:rsid w:val="008F4BF0"/>
    <w:rsid w:val="0090128A"/>
    <w:rsid w:val="009045FB"/>
    <w:rsid w:val="00965028"/>
    <w:rsid w:val="009860A6"/>
    <w:rsid w:val="00991AE8"/>
    <w:rsid w:val="00992A99"/>
    <w:rsid w:val="009D1138"/>
    <w:rsid w:val="00A14833"/>
    <w:rsid w:val="00A25BBC"/>
    <w:rsid w:val="00A36CA3"/>
    <w:rsid w:val="00A43710"/>
    <w:rsid w:val="00AD25C7"/>
    <w:rsid w:val="00AE0DCA"/>
    <w:rsid w:val="00AE7CD9"/>
    <w:rsid w:val="00B00DA2"/>
    <w:rsid w:val="00B26700"/>
    <w:rsid w:val="00BB7795"/>
    <w:rsid w:val="00BD3521"/>
    <w:rsid w:val="00BE7E9C"/>
    <w:rsid w:val="00C018AA"/>
    <w:rsid w:val="00C86D25"/>
    <w:rsid w:val="00CC5A77"/>
    <w:rsid w:val="00D36F70"/>
    <w:rsid w:val="00D4769E"/>
    <w:rsid w:val="00D50833"/>
    <w:rsid w:val="00D55A34"/>
    <w:rsid w:val="00D56154"/>
    <w:rsid w:val="00D70017"/>
    <w:rsid w:val="00D71CDC"/>
    <w:rsid w:val="00D73211"/>
    <w:rsid w:val="00DB711E"/>
    <w:rsid w:val="00DD04A0"/>
    <w:rsid w:val="00DD3B56"/>
    <w:rsid w:val="00E030D0"/>
    <w:rsid w:val="00E15999"/>
    <w:rsid w:val="00E16928"/>
    <w:rsid w:val="00E247DD"/>
    <w:rsid w:val="00E534E1"/>
    <w:rsid w:val="00E76CCE"/>
    <w:rsid w:val="00E85EDC"/>
    <w:rsid w:val="00EB2C98"/>
    <w:rsid w:val="00EC2FD8"/>
    <w:rsid w:val="00ED6FBC"/>
    <w:rsid w:val="00EE327C"/>
    <w:rsid w:val="00F13A63"/>
    <w:rsid w:val="00F1653D"/>
    <w:rsid w:val="00F36BDA"/>
    <w:rsid w:val="00F545B9"/>
    <w:rsid w:val="00FA08E1"/>
    <w:rsid w:val="00FA357D"/>
    <w:rsid w:val="00FB5BDF"/>
    <w:rsid w:val="00FC0EAE"/>
    <w:rsid w:val="00FF2A4B"/>
    <w:rsid w:val="00FF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802"/>
  <w15:chartTrackingRefBased/>
  <w15:docId w15:val="{32C68ADA-F08D-4771-8A7F-B78930A7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5A77"/>
    <w:rPr>
      <w:sz w:val="16"/>
      <w:szCs w:val="16"/>
    </w:rPr>
  </w:style>
  <w:style w:type="paragraph" w:styleId="CommentText">
    <w:name w:val="annotation text"/>
    <w:basedOn w:val="Normal"/>
    <w:link w:val="CommentTextChar"/>
    <w:uiPriority w:val="99"/>
    <w:semiHidden/>
    <w:unhideWhenUsed/>
    <w:rsid w:val="00CC5A77"/>
    <w:pPr>
      <w:spacing w:line="240" w:lineRule="auto"/>
    </w:pPr>
    <w:rPr>
      <w:sz w:val="20"/>
      <w:szCs w:val="20"/>
    </w:rPr>
  </w:style>
  <w:style w:type="character" w:customStyle="1" w:styleId="CommentTextChar">
    <w:name w:val="Comment Text Char"/>
    <w:basedOn w:val="DefaultParagraphFont"/>
    <w:link w:val="CommentText"/>
    <w:uiPriority w:val="99"/>
    <w:semiHidden/>
    <w:rsid w:val="00CC5A77"/>
    <w:rPr>
      <w:sz w:val="20"/>
      <w:szCs w:val="20"/>
    </w:rPr>
  </w:style>
  <w:style w:type="paragraph" w:styleId="CommentSubject">
    <w:name w:val="annotation subject"/>
    <w:basedOn w:val="CommentText"/>
    <w:next w:val="CommentText"/>
    <w:link w:val="CommentSubjectChar"/>
    <w:uiPriority w:val="99"/>
    <w:semiHidden/>
    <w:unhideWhenUsed/>
    <w:rsid w:val="00CC5A77"/>
    <w:rPr>
      <w:b/>
      <w:bCs/>
    </w:rPr>
  </w:style>
  <w:style w:type="character" w:customStyle="1" w:styleId="CommentSubjectChar">
    <w:name w:val="Comment Subject Char"/>
    <w:basedOn w:val="CommentTextChar"/>
    <w:link w:val="CommentSubject"/>
    <w:uiPriority w:val="99"/>
    <w:semiHidden/>
    <w:rsid w:val="00CC5A77"/>
    <w:rPr>
      <w:b/>
      <w:bCs/>
      <w:sz w:val="20"/>
      <w:szCs w:val="20"/>
    </w:rPr>
  </w:style>
  <w:style w:type="paragraph" w:styleId="Revision">
    <w:name w:val="Revision"/>
    <w:hidden/>
    <w:uiPriority w:val="99"/>
    <w:semiHidden/>
    <w:rsid w:val="005F53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2</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109</cp:revision>
  <dcterms:created xsi:type="dcterms:W3CDTF">2023-05-16T13:57:00Z</dcterms:created>
  <dcterms:modified xsi:type="dcterms:W3CDTF">2023-05-17T18:04:00Z</dcterms:modified>
</cp:coreProperties>
</file>